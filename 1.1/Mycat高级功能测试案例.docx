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8B24D3"/>
    <w:p w:rsidR="00E3411F" w:rsidRDefault="00E3411F" w:rsidP="00E3411F">
      <w:pPr>
        <w:pStyle w:val="1"/>
        <w:jc w:val="center"/>
      </w:pPr>
      <w:r>
        <w:rPr>
          <w:rFonts w:hint="eastAsia"/>
        </w:rPr>
        <w:t xml:space="preserve">MyCAT </w:t>
      </w:r>
      <w:r w:rsidR="00747DDF">
        <w:rPr>
          <w:rFonts w:hint="eastAsia"/>
        </w:rPr>
        <w:t>高级功能</w:t>
      </w:r>
      <w:r w:rsidR="00E766D0">
        <w:rPr>
          <w:rFonts w:hint="eastAsia"/>
        </w:rPr>
        <w:t>测试案例</w:t>
      </w:r>
    </w:p>
    <w:p w:rsidR="00E3411F" w:rsidRDefault="00E3411F">
      <w:pPr>
        <w:rPr>
          <w:rFonts w:ascii="Arial" w:hAnsi="Arial" w:cs="Arial"/>
          <w:color w:val="333333"/>
        </w:rPr>
      </w:pPr>
    </w:p>
    <w:p w:rsidR="00747DDF" w:rsidRDefault="00747DDF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部署方式：</w:t>
      </w:r>
    </w:p>
    <w:p w:rsidR="00747DDF" w:rsidRDefault="00747DDF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后端双主双从模式的数据库模式，四个实例分别命名为</w:t>
      </w:r>
      <w:r>
        <w:rPr>
          <w:rFonts w:ascii="Arial" w:hAnsi="Arial" w:cs="Arial" w:hint="eastAsia"/>
          <w:color w:val="333333"/>
        </w:rPr>
        <w:t>M1,M2,S1,S2,</w:t>
      </w:r>
      <w:r w:rsidRPr="00747DDF">
        <w:rPr>
          <w:rFonts w:hint="eastAsia"/>
        </w:rPr>
        <w:t xml:space="preserve"> </w:t>
      </w:r>
      <w:r>
        <w:rPr>
          <w:rFonts w:hint="eastAsia"/>
        </w:rPr>
        <w:t>(M1-&gt;S1</w:t>
      </w:r>
      <w:r>
        <w:rPr>
          <w:rFonts w:hint="eastAsia"/>
        </w:rPr>
        <w:t>，</w:t>
      </w:r>
      <w:r>
        <w:rPr>
          <w:rFonts w:hint="eastAsia"/>
        </w:rPr>
        <w:t>M2-&gt;S2</w:t>
      </w:r>
      <w:r>
        <w:rPr>
          <w:rFonts w:hint="eastAsia"/>
        </w:rPr>
        <w:t>，并且</w:t>
      </w:r>
      <w:r>
        <w:rPr>
          <w:rFonts w:hint="eastAsia"/>
        </w:rPr>
        <w:t>M1</w:t>
      </w:r>
      <w:r>
        <w:rPr>
          <w:rFonts w:hint="eastAsia"/>
        </w:rPr>
        <w:t>与</w:t>
      </w:r>
      <w:r>
        <w:rPr>
          <w:rFonts w:hint="eastAsia"/>
        </w:rPr>
        <w:t xml:space="preserve"> M2</w:t>
      </w:r>
      <w:r>
        <w:rPr>
          <w:rFonts w:hint="eastAsia"/>
        </w:rPr>
        <w:t>互为主备</w:t>
      </w:r>
      <w:r>
        <w:rPr>
          <w:rFonts w:hint="eastAsia"/>
        </w:rPr>
        <w:t>)</w:t>
      </w:r>
    </w:p>
    <w:p w:rsidR="00747DDF" w:rsidRDefault="00747DDF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001BF0C5" wp14:editId="05D20777">
            <wp:extent cx="374332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DF" w:rsidRDefault="00747DDF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chema.xml</w:t>
      </w:r>
      <w:r>
        <w:rPr>
          <w:rFonts w:ascii="Arial" w:hAnsi="Arial" w:cs="Arial" w:hint="eastAsia"/>
          <w:color w:val="333333"/>
        </w:rPr>
        <w:t>配置如下：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dataNode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"dn1"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"db1"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dataNode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"dn2"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"db2"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dataNode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"dn3"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"db3"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dataHost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dbType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"mysql"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dbDriver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heartbeat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select user()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heartbeat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can have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multi</w:t>
      </w:r>
      <w:r>
        <w:rPr>
          <w:rFonts w:ascii="Consolas" w:hAnsi="Consolas" w:cs="Consolas"/>
          <w:color w:val="3F5FBF"/>
          <w:sz w:val="20"/>
          <w:szCs w:val="20"/>
        </w:rPr>
        <w:t xml:space="preserve"> write hosts --&gt;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writeHost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"hostM1"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"localhost:3306"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can have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multi</w:t>
      </w:r>
      <w:r>
        <w:rPr>
          <w:rFonts w:ascii="Consolas" w:hAnsi="Consolas" w:cs="Consolas"/>
          <w:color w:val="3F5FBF"/>
          <w:sz w:val="20"/>
          <w:szCs w:val="20"/>
        </w:rPr>
        <w:t xml:space="preserve"> read hosts --&gt;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&lt;readHost host="hostS1"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5FBF"/>
          <w:sz w:val="20"/>
          <w:szCs w:val="20"/>
        </w:rPr>
        <w:t>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5FBF"/>
          <w:sz w:val="20"/>
          <w:szCs w:val="20"/>
        </w:rPr>
        <w:t>:33</w:t>
      </w:r>
      <w:r>
        <w:rPr>
          <w:rFonts w:ascii="Consolas" w:hAnsi="Consolas" w:cs="Consolas" w:hint="eastAsia"/>
          <w:color w:val="3F5FBF"/>
          <w:sz w:val="20"/>
          <w:szCs w:val="20"/>
        </w:rPr>
        <w:t>07</w:t>
      </w:r>
      <w:r>
        <w:rPr>
          <w:rFonts w:ascii="Consolas" w:hAnsi="Consolas" w:cs="Consolas"/>
          <w:color w:val="3F5FBF"/>
          <w:sz w:val="20"/>
          <w:szCs w:val="20"/>
        </w:rPr>
        <w:t>" user="root" password="123456" /&gt;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writeHost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writeHost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"hostM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"localhost:330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8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can have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multi</w:t>
      </w:r>
      <w:r>
        <w:rPr>
          <w:rFonts w:ascii="Consolas" w:hAnsi="Consolas" w:cs="Consolas"/>
          <w:color w:val="3F5FBF"/>
          <w:sz w:val="20"/>
          <w:szCs w:val="20"/>
        </w:rPr>
        <w:t xml:space="preserve"> read hosts --&gt;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&lt;readHost host="hostS</w:t>
      </w:r>
      <w:r>
        <w:rPr>
          <w:rFonts w:ascii="Consolas" w:hAnsi="Consolas" w:cs="Consolas" w:hint="eastAsia"/>
          <w:color w:val="3F5FBF"/>
          <w:sz w:val="20"/>
          <w:szCs w:val="20"/>
        </w:rPr>
        <w:t>2</w:t>
      </w:r>
      <w:r>
        <w:rPr>
          <w:rFonts w:ascii="Consolas" w:hAnsi="Consolas" w:cs="Consolas"/>
          <w:color w:val="3F5FBF"/>
          <w:sz w:val="20"/>
          <w:szCs w:val="20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5FBF"/>
          <w:sz w:val="20"/>
          <w:szCs w:val="20"/>
        </w:rPr>
        <w:t>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5FBF"/>
          <w:sz w:val="20"/>
          <w:szCs w:val="20"/>
        </w:rPr>
        <w:t>:330</w:t>
      </w:r>
      <w:r>
        <w:rPr>
          <w:rFonts w:ascii="Consolas" w:hAnsi="Consolas" w:cs="Consolas" w:hint="eastAsia"/>
          <w:color w:val="3F5FBF"/>
          <w:sz w:val="20"/>
          <w:szCs w:val="20"/>
        </w:rPr>
        <w:t>9</w:t>
      </w:r>
      <w:r>
        <w:rPr>
          <w:rFonts w:ascii="Consolas" w:hAnsi="Consolas" w:cs="Consolas"/>
          <w:color w:val="3F5FBF"/>
          <w:sz w:val="20"/>
          <w:szCs w:val="20"/>
        </w:rPr>
        <w:t>" user="root" password="123456" /&gt;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writeHost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7DDF" w:rsidRPr="00747DDF" w:rsidRDefault="00747DDF" w:rsidP="00747DDF">
      <w:pPr>
        <w:rPr>
          <w:rFonts w:ascii="Arial" w:hAnsi="Arial" w:cs="Arial"/>
          <w:color w:val="333333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dataHost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7DDF" w:rsidRDefault="00747DDF">
      <w:pPr>
        <w:rPr>
          <w:rFonts w:ascii="Arial" w:hAnsi="Arial" w:cs="Arial"/>
          <w:color w:val="333333"/>
        </w:rPr>
      </w:pPr>
    </w:p>
    <w:p w:rsidR="00747DDF" w:rsidRPr="00747DDF" w:rsidRDefault="00747DDF">
      <w:pPr>
        <w:rPr>
          <w:rFonts w:ascii="Arial" w:hAnsi="Arial" w:cs="Arial"/>
          <w:b/>
          <w:color w:val="333333"/>
        </w:rPr>
      </w:pPr>
      <w:r w:rsidRPr="00747DDF">
        <w:rPr>
          <w:rFonts w:ascii="Arial" w:hAnsi="Arial" w:cs="Arial" w:hint="eastAsia"/>
          <w:b/>
          <w:color w:val="333333"/>
        </w:rPr>
        <w:t>心跳功能测试：</w:t>
      </w:r>
    </w:p>
    <w:p w:rsidR="00747DDF" w:rsidRDefault="00747DDF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案例一：所有节点正常，心跳正常。</w:t>
      </w:r>
    </w:p>
    <w:p w:rsidR="00747DDF" w:rsidRDefault="00747DDF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案例二：</w:t>
      </w:r>
      <w:r>
        <w:rPr>
          <w:rFonts w:ascii="Arial" w:hAnsi="Arial" w:cs="Arial" w:hint="eastAsia"/>
          <w:color w:val="333333"/>
        </w:rPr>
        <w:t>S1</w:t>
      </w:r>
      <w:r>
        <w:rPr>
          <w:rFonts w:ascii="Arial" w:hAnsi="Arial" w:cs="Arial" w:hint="eastAsia"/>
          <w:color w:val="333333"/>
        </w:rPr>
        <w:t>或</w:t>
      </w:r>
      <w:r>
        <w:rPr>
          <w:rFonts w:ascii="Arial" w:hAnsi="Arial" w:cs="Arial" w:hint="eastAsia"/>
          <w:color w:val="333333"/>
        </w:rPr>
        <w:t>S2</w:t>
      </w:r>
      <w:r>
        <w:rPr>
          <w:rFonts w:ascii="Arial" w:hAnsi="Arial" w:cs="Arial" w:hint="eastAsia"/>
          <w:color w:val="333333"/>
        </w:rPr>
        <w:t>停掉，发现检测出来心跳异常。</w:t>
      </w:r>
    </w:p>
    <w:p w:rsidR="00747DDF" w:rsidRDefault="00747DDF" w:rsidP="00747DDF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案例二：</w:t>
      </w:r>
      <w:r>
        <w:rPr>
          <w:rFonts w:ascii="Arial" w:hAnsi="Arial" w:cs="Arial" w:hint="eastAsia"/>
          <w:color w:val="333333"/>
        </w:rPr>
        <w:t>S1</w:t>
      </w:r>
      <w:r>
        <w:rPr>
          <w:rFonts w:ascii="Arial" w:hAnsi="Arial" w:cs="Arial" w:hint="eastAsia"/>
          <w:color w:val="333333"/>
        </w:rPr>
        <w:t>或</w:t>
      </w:r>
      <w:r>
        <w:rPr>
          <w:rFonts w:ascii="Arial" w:hAnsi="Arial" w:cs="Arial" w:hint="eastAsia"/>
          <w:color w:val="333333"/>
        </w:rPr>
        <w:t>S2</w:t>
      </w:r>
      <w:r>
        <w:rPr>
          <w:rFonts w:ascii="Arial" w:hAnsi="Arial" w:cs="Arial" w:hint="eastAsia"/>
          <w:color w:val="333333"/>
        </w:rPr>
        <w:t>恢复，发现检测出来心跳正常。</w:t>
      </w:r>
    </w:p>
    <w:p w:rsidR="00747DDF" w:rsidRPr="00747DDF" w:rsidRDefault="00747DDF" w:rsidP="00747DDF">
      <w:pPr>
        <w:rPr>
          <w:rFonts w:ascii="Arial" w:hAnsi="Arial" w:cs="Arial"/>
          <w:b/>
          <w:color w:val="333333"/>
        </w:rPr>
      </w:pPr>
      <w:r>
        <w:rPr>
          <w:rFonts w:ascii="Arial" w:hAnsi="Arial" w:cs="Arial" w:hint="eastAsia"/>
          <w:b/>
          <w:color w:val="333333"/>
        </w:rPr>
        <w:t>高可用</w:t>
      </w:r>
      <w:r w:rsidRPr="00747DDF">
        <w:rPr>
          <w:rFonts w:ascii="Arial" w:hAnsi="Arial" w:cs="Arial" w:hint="eastAsia"/>
          <w:b/>
          <w:color w:val="333333"/>
        </w:rPr>
        <w:t>测试：</w:t>
      </w:r>
    </w:p>
    <w:p w:rsidR="00747DDF" w:rsidRDefault="00747DDF" w:rsidP="00747DDF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案例一：所有节点正常，此时</w:t>
      </w:r>
      <w:r>
        <w:rPr>
          <w:rFonts w:ascii="Arial" w:hAnsi="Arial" w:cs="Arial" w:hint="eastAsia"/>
          <w:color w:val="333333"/>
        </w:rPr>
        <w:t>M1</w:t>
      </w:r>
      <w:r>
        <w:rPr>
          <w:rFonts w:ascii="Arial" w:hAnsi="Arial" w:cs="Arial" w:hint="eastAsia"/>
          <w:color w:val="333333"/>
        </w:rPr>
        <w:t>负责写数据，通过执行</w:t>
      </w:r>
      <w:r>
        <w:rPr>
          <w:rFonts w:ascii="Arial" w:hAnsi="Arial" w:cs="Arial" w:hint="eastAsia"/>
          <w:color w:val="333333"/>
        </w:rPr>
        <w:t>insert</w:t>
      </w:r>
      <w:r>
        <w:rPr>
          <w:rFonts w:ascii="Arial" w:hAnsi="Arial" w:cs="Arial" w:hint="eastAsia"/>
          <w:color w:val="333333"/>
        </w:rPr>
        <w:t>或</w:t>
      </w:r>
      <w:r>
        <w:rPr>
          <w:rFonts w:ascii="Arial" w:hAnsi="Arial" w:cs="Arial" w:hint="eastAsia"/>
          <w:color w:val="333333"/>
        </w:rPr>
        <w:t>update</w:t>
      </w:r>
      <w:r>
        <w:rPr>
          <w:rFonts w:ascii="Arial" w:hAnsi="Arial" w:cs="Arial" w:hint="eastAsia"/>
          <w:color w:val="333333"/>
        </w:rPr>
        <w:t>可以看到</w:t>
      </w:r>
      <w:r>
        <w:rPr>
          <w:rFonts w:ascii="Arial" w:hAnsi="Arial" w:cs="Arial" w:hint="eastAsia"/>
          <w:color w:val="333333"/>
        </w:rPr>
        <w:t>SQL</w:t>
      </w:r>
      <w:r>
        <w:rPr>
          <w:rFonts w:ascii="Arial" w:hAnsi="Arial" w:cs="Arial" w:hint="eastAsia"/>
          <w:color w:val="333333"/>
        </w:rPr>
        <w:t>是在</w:t>
      </w:r>
      <w:r>
        <w:rPr>
          <w:rFonts w:ascii="Arial" w:hAnsi="Arial" w:cs="Arial" w:hint="eastAsia"/>
          <w:color w:val="333333"/>
        </w:rPr>
        <w:t>M1</w:t>
      </w:r>
      <w:r>
        <w:rPr>
          <w:rFonts w:ascii="Arial" w:hAnsi="Arial" w:cs="Arial" w:hint="eastAsia"/>
          <w:color w:val="333333"/>
        </w:rPr>
        <w:t>上执行。</w:t>
      </w:r>
    </w:p>
    <w:p w:rsidR="00747DDF" w:rsidRDefault="00747DDF" w:rsidP="00747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16:37:21.660  DEBUG [Processor0-E3] 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PhysicalDBPool.java:333</w:t>
      </w:r>
      <w:r>
        <w:rPr>
          <w:rFonts w:ascii="Consolas" w:hAnsi="Consolas" w:cs="Consolas"/>
          <w:color w:val="000000"/>
          <w:sz w:val="20"/>
          <w:szCs w:val="20"/>
        </w:rPr>
        <w:t>) -select read source hostM1 for dataHost:localhost1</w:t>
      </w:r>
    </w:p>
    <w:p w:rsidR="00747DDF" w:rsidRPr="00747DDF" w:rsidRDefault="00747DDF" w:rsidP="00747DDF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观察数据库的日志或数据库本身的数据记录，可以验证这一点。</w:t>
      </w:r>
    </w:p>
    <w:p w:rsidR="00747DDF" w:rsidRDefault="00747DDF" w:rsidP="00747DDF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案例二：</w:t>
      </w:r>
      <w:r>
        <w:rPr>
          <w:rFonts w:ascii="Arial" w:hAnsi="Arial" w:cs="Arial" w:hint="eastAsia"/>
          <w:color w:val="333333"/>
        </w:rPr>
        <w:t>M1</w:t>
      </w:r>
      <w:r>
        <w:rPr>
          <w:rFonts w:ascii="Arial" w:hAnsi="Arial" w:cs="Arial" w:hint="eastAsia"/>
          <w:color w:val="333333"/>
        </w:rPr>
        <w:t>停止，观测到日志中发现节点切换事件，</w:t>
      </w:r>
      <w:r>
        <w:rPr>
          <w:rFonts w:ascii="Arial" w:hAnsi="Arial" w:cs="Arial" w:hint="eastAsia"/>
          <w:color w:val="333333"/>
        </w:rPr>
        <w:t>insert</w:t>
      </w:r>
      <w:r>
        <w:rPr>
          <w:rFonts w:ascii="Arial" w:hAnsi="Arial" w:cs="Arial" w:hint="eastAsia"/>
          <w:color w:val="333333"/>
        </w:rPr>
        <w:t>或</w:t>
      </w:r>
      <w:r>
        <w:rPr>
          <w:rFonts w:ascii="Arial" w:hAnsi="Arial" w:cs="Arial" w:hint="eastAsia"/>
          <w:color w:val="333333"/>
        </w:rPr>
        <w:t>update</w:t>
      </w:r>
      <w:r>
        <w:rPr>
          <w:rFonts w:ascii="Arial" w:hAnsi="Arial" w:cs="Arial" w:hint="eastAsia"/>
          <w:color w:val="333333"/>
        </w:rPr>
        <w:t>语句此时在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上执行。</w:t>
      </w:r>
    </w:p>
    <w:p w:rsidR="00747DDF" w:rsidRDefault="00747DDF" w:rsidP="00747DDF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案例三：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也停止，此时执行</w:t>
      </w:r>
      <w:r>
        <w:rPr>
          <w:rFonts w:ascii="Arial" w:hAnsi="Arial" w:cs="Arial" w:hint="eastAsia"/>
          <w:color w:val="333333"/>
        </w:rPr>
        <w:t xml:space="preserve">update </w:t>
      </w:r>
      <w:r>
        <w:rPr>
          <w:rFonts w:ascii="Arial" w:hAnsi="Arial" w:cs="Arial" w:hint="eastAsia"/>
          <w:color w:val="333333"/>
        </w:rPr>
        <w:t>或</w:t>
      </w:r>
      <w:r>
        <w:rPr>
          <w:rFonts w:ascii="Arial" w:hAnsi="Arial" w:cs="Arial" w:hint="eastAsia"/>
          <w:color w:val="333333"/>
        </w:rPr>
        <w:t>insert</w:t>
      </w:r>
      <w:r>
        <w:rPr>
          <w:rFonts w:ascii="Arial" w:hAnsi="Arial" w:cs="Arial" w:hint="eastAsia"/>
          <w:color w:val="333333"/>
        </w:rPr>
        <w:t>语句报错，而命令行执行</w:t>
      </w:r>
      <w:r>
        <w:rPr>
          <w:rFonts w:ascii="Arial" w:hAnsi="Arial" w:cs="Arial" w:hint="eastAsia"/>
          <w:color w:val="333333"/>
        </w:rPr>
        <w:t>select</w:t>
      </w:r>
      <w:r>
        <w:rPr>
          <w:rFonts w:ascii="Arial" w:hAnsi="Arial" w:cs="Arial" w:hint="eastAsia"/>
          <w:color w:val="333333"/>
        </w:rPr>
        <w:t>语句</w:t>
      </w:r>
      <w:ins w:id="0" w:author="tianxq" w:date="2014-04-08T11:29:00Z">
        <w:r w:rsidR="002C7B4A">
          <w:rPr>
            <w:rFonts w:ascii="Arial" w:hAnsi="Arial" w:cs="Arial" w:hint="eastAsia"/>
            <w:color w:val="333333"/>
          </w:rPr>
          <w:t>不</w:t>
        </w:r>
      </w:ins>
      <w:r>
        <w:rPr>
          <w:rFonts w:ascii="Arial" w:hAnsi="Arial" w:cs="Arial" w:hint="eastAsia"/>
          <w:color w:val="333333"/>
        </w:rPr>
        <w:t>成功</w:t>
      </w:r>
      <w:ins w:id="1" w:author="tianxq" w:date="2014-04-08T11:29:00Z">
        <w:r w:rsidR="002C7B4A">
          <w:rPr>
            <w:rFonts w:ascii="Arial" w:hAnsi="Arial" w:cs="Arial" w:hint="eastAsia"/>
            <w:color w:val="333333"/>
          </w:rPr>
          <w:t>，因为双主都停掉，</w:t>
        </w:r>
        <w:r w:rsidR="002C7B4A">
          <w:rPr>
            <w:rFonts w:ascii="Arial" w:hAnsi="Arial" w:cs="Arial" w:hint="eastAsia"/>
            <w:color w:val="333333"/>
          </w:rPr>
          <w:t>select</w:t>
        </w:r>
        <w:r w:rsidR="002C7B4A">
          <w:rPr>
            <w:rFonts w:ascii="Arial" w:hAnsi="Arial" w:cs="Arial" w:hint="eastAsia"/>
            <w:color w:val="333333"/>
          </w:rPr>
          <w:t>意义不大，</w:t>
        </w:r>
        <w:r w:rsidR="002C7B4A">
          <w:rPr>
            <w:rFonts w:ascii="Arial" w:hAnsi="Arial" w:cs="Arial" w:hint="eastAsia"/>
            <w:color w:val="333333"/>
          </w:rPr>
          <w:t>mycat</w:t>
        </w:r>
        <w:r w:rsidR="002C7B4A">
          <w:rPr>
            <w:rFonts w:ascii="Arial" w:hAnsi="Arial" w:cs="Arial" w:hint="eastAsia"/>
            <w:color w:val="333333"/>
          </w:rPr>
          <w:t>不对外提供</w:t>
        </w:r>
        <w:r w:rsidR="002C7B4A">
          <w:rPr>
            <w:rFonts w:ascii="Arial" w:hAnsi="Arial" w:cs="Arial" w:hint="eastAsia"/>
            <w:color w:val="333333"/>
          </w:rPr>
          <w:t>select</w:t>
        </w:r>
        <w:r w:rsidR="002C7B4A">
          <w:rPr>
            <w:rFonts w:ascii="Arial" w:hAnsi="Arial" w:cs="Arial" w:hint="eastAsia"/>
            <w:color w:val="333333"/>
          </w:rPr>
          <w:t>服务</w:t>
        </w:r>
      </w:ins>
      <w:r>
        <w:rPr>
          <w:rFonts w:ascii="Arial" w:hAnsi="Arial" w:cs="Arial" w:hint="eastAsia"/>
          <w:color w:val="333333"/>
        </w:rPr>
        <w:t>。</w:t>
      </w:r>
    </w:p>
    <w:p w:rsidR="00747DDF" w:rsidRDefault="00747DDF" w:rsidP="00747DDF">
      <w:pPr>
        <w:rPr>
          <w:rFonts w:ascii="Arial" w:hAnsi="Arial" w:cs="Arial"/>
          <w:b/>
          <w:color w:val="333333"/>
        </w:rPr>
      </w:pPr>
      <w:r>
        <w:rPr>
          <w:rFonts w:ascii="Arial" w:hAnsi="Arial" w:cs="Arial" w:hint="eastAsia"/>
          <w:b/>
          <w:color w:val="333333"/>
        </w:rPr>
        <w:t>读写分离</w:t>
      </w:r>
      <w:r w:rsidRPr="00747DDF">
        <w:rPr>
          <w:rFonts w:ascii="Arial" w:hAnsi="Arial" w:cs="Arial" w:hint="eastAsia"/>
          <w:b/>
          <w:color w:val="333333"/>
        </w:rPr>
        <w:t>测试：</w:t>
      </w:r>
    </w:p>
    <w:p w:rsidR="00747DDF" w:rsidRDefault="00747DDF" w:rsidP="00747DDF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环境正常，</w:t>
      </w:r>
      <w:r>
        <w:rPr>
          <w:rFonts w:ascii="Arial" w:hAnsi="Arial" w:cs="Arial" w:hint="eastAsia"/>
          <w:color w:val="333333"/>
        </w:rPr>
        <w:t>M1</w:t>
      </w:r>
      <w:r>
        <w:rPr>
          <w:rFonts w:ascii="Arial" w:hAnsi="Arial" w:cs="Arial" w:hint="eastAsia"/>
          <w:color w:val="333333"/>
        </w:rPr>
        <w:t>为当前写节点</w:t>
      </w:r>
      <w:r w:rsidR="00814C57">
        <w:rPr>
          <w:rFonts w:ascii="Arial" w:hAnsi="Arial" w:cs="Arial" w:hint="eastAsia"/>
          <w:color w:val="333333"/>
        </w:rPr>
        <w:t>。</w:t>
      </w:r>
    </w:p>
    <w:p w:rsidR="00814C57" w:rsidRDefault="00814C57" w:rsidP="00747DDF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案例一：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设置为</w:t>
      </w:r>
      <w:r>
        <w:rPr>
          <w:rFonts w:ascii="Arial" w:hAnsi="Arial" w:cs="Arial" w:hint="eastAsia"/>
          <w:color w:val="333333"/>
        </w:rPr>
        <w:t>0</w:t>
      </w:r>
      <w:r>
        <w:rPr>
          <w:rFonts w:ascii="Arial" w:hAnsi="Arial" w:cs="Arial" w:hint="eastAsia"/>
          <w:color w:val="333333"/>
        </w:rPr>
        <w:t>，此时，所有操作会在</w:t>
      </w:r>
      <w:r>
        <w:rPr>
          <w:rFonts w:ascii="Arial" w:hAnsi="Arial" w:cs="Arial" w:hint="eastAsia"/>
          <w:color w:val="333333"/>
        </w:rPr>
        <w:t>M1</w:t>
      </w:r>
      <w:r>
        <w:rPr>
          <w:rFonts w:ascii="Arial" w:hAnsi="Arial" w:cs="Arial" w:hint="eastAsia"/>
          <w:color w:val="333333"/>
        </w:rPr>
        <w:t>上。</w:t>
      </w:r>
    </w:p>
    <w:p w:rsidR="00814C57" w:rsidRDefault="00814C57" w:rsidP="00814C57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案例二：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设置为</w:t>
      </w:r>
      <w:r>
        <w:rPr>
          <w:rFonts w:ascii="Arial" w:hAnsi="Arial" w:cs="Arial" w:hint="eastAsia"/>
          <w:color w:val="333333"/>
        </w:rPr>
        <w:t>1</w:t>
      </w:r>
      <w:r>
        <w:rPr>
          <w:rFonts w:ascii="Arial" w:hAnsi="Arial" w:cs="Arial" w:hint="eastAsia"/>
          <w:color w:val="333333"/>
        </w:rPr>
        <w:t>，此时，写操作会在</w:t>
      </w:r>
      <w:r>
        <w:rPr>
          <w:rFonts w:ascii="Arial" w:hAnsi="Arial" w:cs="Arial" w:hint="eastAsia"/>
          <w:color w:val="333333"/>
        </w:rPr>
        <w:t>M1</w:t>
      </w:r>
      <w:r>
        <w:rPr>
          <w:rFonts w:ascii="Arial" w:hAnsi="Arial" w:cs="Arial" w:hint="eastAsia"/>
          <w:color w:val="333333"/>
        </w:rPr>
        <w:t>上，读操作会在</w:t>
      </w:r>
      <w:r>
        <w:rPr>
          <w:rFonts w:ascii="Arial" w:hAnsi="Arial" w:cs="Arial" w:hint="eastAsia"/>
          <w:color w:val="333333"/>
        </w:rPr>
        <w:t>M2,S2,S1</w:t>
      </w:r>
      <w:r>
        <w:rPr>
          <w:rFonts w:ascii="Arial" w:hAnsi="Arial" w:cs="Arial" w:hint="eastAsia"/>
          <w:color w:val="333333"/>
        </w:rPr>
        <w:t>上随机分配。观察日志以及查看数据库日志（数据库日志可以临时开启），可以发现这一点。</w:t>
      </w:r>
    </w:p>
    <w:p w:rsidR="00814C57" w:rsidRDefault="00814C57" w:rsidP="00814C57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案例三：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设置为</w:t>
      </w:r>
      <w:r>
        <w:rPr>
          <w:rFonts w:ascii="Arial" w:hAnsi="Arial" w:cs="Arial" w:hint="eastAsia"/>
          <w:color w:val="333333"/>
        </w:rPr>
        <w:t>2</w:t>
      </w:r>
      <w:r>
        <w:rPr>
          <w:rFonts w:ascii="Arial" w:hAnsi="Arial" w:cs="Arial" w:hint="eastAsia"/>
          <w:color w:val="333333"/>
        </w:rPr>
        <w:t>，此时，写操作在</w:t>
      </w:r>
      <w:r>
        <w:rPr>
          <w:rFonts w:ascii="Arial" w:hAnsi="Arial" w:cs="Arial" w:hint="eastAsia"/>
          <w:color w:val="333333"/>
        </w:rPr>
        <w:t>M1</w:t>
      </w:r>
      <w:r>
        <w:rPr>
          <w:rFonts w:ascii="Arial" w:hAnsi="Arial" w:cs="Arial" w:hint="eastAsia"/>
          <w:color w:val="333333"/>
        </w:rPr>
        <w:t>上，所有读操作会在</w:t>
      </w:r>
      <w:r>
        <w:rPr>
          <w:rFonts w:ascii="Arial" w:hAnsi="Arial" w:cs="Arial" w:hint="eastAsia"/>
          <w:color w:val="333333"/>
        </w:rPr>
        <w:t xml:space="preserve">M1 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S1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S2</w:t>
      </w:r>
      <w:r>
        <w:rPr>
          <w:rFonts w:ascii="Arial" w:hAnsi="Arial" w:cs="Arial" w:hint="eastAsia"/>
          <w:color w:val="333333"/>
        </w:rPr>
        <w:t>上随机分配。</w:t>
      </w:r>
    </w:p>
    <w:p w:rsidR="00814C57" w:rsidRDefault="00814C57" w:rsidP="00814C57">
      <w:pPr>
        <w:rPr>
          <w:rFonts w:ascii="Arial" w:hAnsi="Arial" w:cs="Arial"/>
          <w:b/>
          <w:color w:val="333333"/>
        </w:rPr>
      </w:pPr>
      <w:r>
        <w:rPr>
          <w:rFonts w:ascii="Arial" w:hAnsi="Arial" w:cs="Arial" w:hint="eastAsia"/>
          <w:b/>
          <w:color w:val="333333"/>
        </w:rPr>
        <w:t>故障情况下的读写分离</w:t>
      </w:r>
      <w:r w:rsidRPr="00747DDF">
        <w:rPr>
          <w:rFonts w:ascii="Arial" w:hAnsi="Arial" w:cs="Arial" w:hint="eastAsia"/>
          <w:b/>
          <w:color w:val="333333"/>
        </w:rPr>
        <w:t>测试：</w:t>
      </w:r>
    </w:p>
    <w:p w:rsidR="00814C57" w:rsidRDefault="00814C57" w:rsidP="00814C57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案例一：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1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 xml:space="preserve"> M1</w:t>
      </w:r>
      <w:r>
        <w:rPr>
          <w:rFonts w:ascii="Arial" w:hAnsi="Arial" w:cs="Arial" w:hint="eastAsia"/>
          <w:color w:val="333333"/>
        </w:rPr>
        <w:t>停止，此时，写操作会在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上，读操作会在</w:t>
      </w:r>
      <w:r>
        <w:rPr>
          <w:rFonts w:ascii="Arial" w:hAnsi="Arial" w:cs="Arial" w:hint="eastAsia"/>
          <w:color w:val="333333"/>
        </w:rPr>
        <w:t>S2</w:t>
      </w:r>
      <w:r>
        <w:rPr>
          <w:rFonts w:ascii="Arial" w:hAnsi="Arial" w:cs="Arial" w:hint="eastAsia"/>
          <w:color w:val="333333"/>
        </w:rPr>
        <w:t>上</w:t>
      </w:r>
    </w:p>
    <w:p w:rsidR="00814C57" w:rsidRDefault="00814C57" w:rsidP="00814C57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案例</w:t>
      </w:r>
      <w:r w:rsidR="00267C4F">
        <w:rPr>
          <w:rFonts w:ascii="Arial" w:hAnsi="Arial" w:cs="Arial" w:hint="eastAsia"/>
          <w:color w:val="333333"/>
        </w:rPr>
        <w:t>二</w:t>
      </w:r>
      <w:r>
        <w:rPr>
          <w:rFonts w:ascii="Arial" w:hAnsi="Arial" w:cs="Arial" w:hint="eastAsia"/>
          <w:color w:val="333333"/>
        </w:rPr>
        <w:t>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1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 xml:space="preserve"> M1</w:t>
      </w:r>
      <w:r>
        <w:rPr>
          <w:rFonts w:ascii="Arial" w:hAnsi="Arial" w:cs="Arial" w:hint="eastAsia"/>
          <w:color w:val="333333"/>
        </w:rPr>
        <w:t>停止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停止，此时，写操作失败，读操作</w:t>
      </w:r>
      <w:del w:id="2" w:author="tianxq" w:date="2014-04-08T11:30:00Z">
        <w:r w:rsidDel="003A1A2A">
          <w:rPr>
            <w:rFonts w:ascii="Arial" w:hAnsi="Arial" w:cs="Arial" w:hint="eastAsia"/>
            <w:color w:val="333333"/>
          </w:rPr>
          <w:delText>会在</w:delText>
        </w:r>
        <w:r w:rsidR="00267C4F" w:rsidDel="003A1A2A">
          <w:rPr>
            <w:rFonts w:ascii="Arial" w:hAnsi="Arial" w:cs="Arial" w:hint="eastAsia"/>
            <w:color w:val="333333"/>
          </w:rPr>
          <w:delText>S1,</w:delText>
        </w:r>
        <w:r w:rsidDel="003A1A2A">
          <w:rPr>
            <w:rFonts w:ascii="Arial" w:hAnsi="Arial" w:cs="Arial" w:hint="eastAsia"/>
            <w:color w:val="333333"/>
          </w:rPr>
          <w:delText>S2</w:delText>
        </w:r>
        <w:r w:rsidDel="003A1A2A">
          <w:rPr>
            <w:rFonts w:ascii="Arial" w:hAnsi="Arial" w:cs="Arial" w:hint="eastAsia"/>
            <w:color w:val="333333"/>
          </w:rPr>
          <w:delText>上</w:delText>
        </w:r>
      </w:del>
      <w:ins w:id="3" w:author="tianxq" w:date="2014-04-08T11:30:00Z">
        <w:r w:rsidR="003A1A2A">
          <w:rPr>
            <w:rFonts w:ascii="Arial" w:hAnsi="Arial" w:cs="Arial" w:hint="eastAsia"/>
            <w:color w:val="333333"/>
          </w:rPr>
          <w:t>也会失败。</w:t>
        </w:r>
      </w:ins>
    </w:p>
    <w:p w:rsidR="00814C57" w:rsidRDefault="00814C57" w:rsidP="00814C57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案例</w:t>
      </w:r>
      <w:r w:rsidR="00267C4F">
        <w:rPr>
          <w:rFonts w:ascii="Arial" w:hAnsi="Arial" w:cs="Arial" w:hint="eastAsia"/>
          <w:color w:val="333333"/>
        </w:rPr>
        <w:t>三</w:t>
      </w:r>
      <w:r>
        <w:rPr>
          <w:rFonts w:ascii="Arial" w:hAnsi="Arial" w:cs="Arial" w:hint="eastAsia"/>
          <w:color w:val="333333"/>
        </w:rPr>
        <w:t>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2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 xml:space="preserve"> M1</w:t>
      </w:r>
      <w:r>
        <w:rPr>
          <w:rFonts w:ascii="Arial" w:hAnsi="Arial" w:cs="Arial" w:hint="eastAsia"/>
          <w:color w:val="333333"/>
        </w:rPr>
        <w:t>停止，此时，写操作会在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上，读操作会在</w:t>
      </w:r>
      <w:r>
        <w:rPr>
          <w:rFonts w:ascii="Arial" w:hAnsi="Arial" w:cs="Arial" w:hint="eastAsia"/>
          <w:color w:val="333333"/>
        </w:rPr>
        <w:t>S2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上</w:t>
      </w:r>
    </w:p>
    <w:p w:rsidR="00814C57" w:rsidRDefault="00814C57" w:rsidP="00814C57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lastRenderedPageBreak/>
        <w:t>案例</w:t>
      </w:r>
      <w:r w:rsidR="00267C4F">
        <w:rPr>
          <w:rFonts w:ascii="Arial" w:hAnsi="Arial" w:cs="Arial" w:hint="eastAsia"/>
          <w:color w:val="333333"/>
        </w:rPr>
        <w:t>四</w:t>
      </w:r>
      <w:r>
        <w:rPr>
          <w:rFonts w:ascii="Arial" w:hAnsi="Arial" w:cs="Arial" w:hint="eastAsia"/>
          <w:color w:val="333333"/>
        </w:rPr>
        <w:t>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2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 xml:space="preserve"> M1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停止，此时，</w:t>
      </w:r>
      <w:r w:rsidR="00267C4F">
        <w:rPr>
          <w:rFonts w:ascii="Arial" w:hAnsi="Arial" w:cs="Arial" w:hint="eastAsia"/>
          <w:color w:val="333333"/>
        </w:rPr>
        <w:t>写操作失败</w:t>
      </w:r>
      <w:r>
        <w:rPr>
          <w:rFonts w:ascii="Arial" w:hAnsi="Arial" w:cs="Arial" w:hint="eastAsia"/>
          <w:color w:val="333333"/>
        </w:rPr>
        <w:t>，读操作会</w:t>
      </w:r>
      <w:del w:id="4" w:author="tianxq" w:date="2014-04-08T11:30:00Z">
        <w:r w:rsidDel="00E35637">
          <w:rPr>
            <w:rFonts w:ascii="Arial" w:hAnsi="Arial" w:cs="Arial" w:hint="eastAsia"/>
            <w:color w:val="333333"/>
          </w:rPr>
          <w:delText>在</w:delText>
        </w:r>
        <w:r w:rsidDel="00E35637">
          <w:rPr>
            <w:rFonts w:ascii="Arial" w:hAnsi="Arial" w:cs="Arial" w:hint="eastAsia"/>
            <w:color w:val="333333"/>
          </w:rPr>
          <w:delText>S</w:delText>
        </w:r>
        <w:r w:rsidR="00267C4F" w:rsidDel="00E35637">
          <w:rPr>
            <w:rFonts w:ascii="Arial" w:hAnsi="Arial" w:cs="Arial" w:hint="eastAsia"/>
            <w:color w:val="333333"/>
          </w:rPr>
          <w:delText>1</w:delText>
        </w:r>
        <w:r w:rsidDel="00E35637">
          <w:rPr>
            <w:rFonts w:ascii="Arial" w:hAnsi="Arial" w:cs="Arial" w:hint="eastAsia"/>
            <w:color w:val="333333"/>
          </w:rPr>
          <w:delText>，</w:delText>
        </w:r>
        <w:r w:rsidR="00267C4F" w:rsidDel="00E35637">
          <w:rPr>
            <w:rFonts w:ascii="Arial" w:hAnsi="Arial" w:cs="Arial" w:hint="eastAsia"/>
            <w:color w:val="333333"/>
          </w:rPr>
          <w:delText>S</w:delText>
        </w:r>
        <w:r w:rsidDel="00E35637">
          <w:rPr>
            <w:rFonts w:ascii="Arial" w:hAnsi="Arial" w:cs="Arial" w:hint="eastAsia"/>
            <w:color w:val="333333"/>
          </w:rPr>
          <w:delText>2</w:delText>
        </w:r>
        <w:r w:rsidDel="00E35637">
          <w:rPr>
            <w:rFonts w:ascii="Arial" w:hAnsi="Arial" w:cs="Arial" w:hint="eastAsia"/>
            <w:color w:val="333333"/>
          </w:rPr>
          <w:delText>上</w:delText>
        </w:r>
      </w:del>
      <w:ins w:id="5" w:author="tianxq" w:date="2014-04-08T11:30:00Z">
        <w:r w:rsidR="00E35637">
          <w:rPr>
            <w:rFonts w:ascii="Arial" w:hAnsi="Arial" w:cs="Arial" w:hint="eastAsia"/>
            <w:color w:val="333333"/>
          </w:rPr>
          <w:t>也会失败。</w:t>
        </w:r>
      </w:ins>
      <w:bookmarkStart w:id="6" w:name="_GoBack"/>
      <w:bookmarkEnd w:id="6"/>
    </w:p>
    <w:p w:rsidR="00267C4F" w:rsidRDefault="00267C4F" w:rsidP="00267C4F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案例五：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1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 xml:space="preserve"> S1</w:t>
      </w:r>
      <w:r>
        <w:rPr>
          <w:rFonts w:ascii="Arial" w:hAnsi="Arial" w:cs="Arial" w:hint="eastAsia"/>
          <w:color w:val="333333"/>
        </w:rPr>
        <w:t>停止，此时，读操作会在</w:t>
      </w:r>
      <w:r>
        <w:rPr>
          <w:rFonts w:ascii="Arial" w:hAnsi="Arial" w:cs="Arial" w:hint="eastAsia"/>
          <w:color w:val="333333"/>
        </w:rPr>
        <w:t>S2</w:t>
      </w:r>
      <w:r>
        <w:rPr>
          <w:rFonts w:ascii="Arial" w:hAnsi="Arial" w:cs="Arial" w:hint="eastAsia"/>
          <w:color w:val="333333"/>
        </w:rPr>
        <w:t>、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上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，反之若停止</w:t>
      </w:r>
      <w:r>
        <w:rPr>
          <w:rFonts w:ascii="Arial" w:hAnsi="Arial" w:cs="Arial" w:hint="eastAsia"/>
          <w:color w:val="333333"/>
        </w:rPr>
        <w:t xml:space="preserve">S2 </w:t>
      </w:r>
      <w:r>
        <w:rPr>
          <w:rFonts w:ascii="Arial" w:hAnsi="Arial" w:cs="Arial" w:hint="eastAsia"/>
          <w:color w:val="333333"/>
        </w:rPr>
        <w:t>，则读操作在</w:t>
      </w:r>
      <w:r>
        <w:rPr>
          <w:rFonts w:ascii="Arial" w:hAnsi="Arial" w:cs="Arial" w:hint="eastAsia"/>
          <w:color w:val="333333"/>
        </w:rPr>
        <w:t>S1</w:t>
      </w:r>
      <w:r>
        <w:rPr>
          <w:rFonts w:ascii="Arial" w:hAnsi="Arial" w:cs="Arial" w:hint="eastAsia"/>
          <w:color w:val="333333"/>
        </w:rPr>
        <w:t>、</w:t>
      </w:r>
      <w:r>
        <w:rPr>
          <w:rFonts w:ascii="Arial" w:hAnsi="Arial" w:cs="Arial" w:hint="eastAsia"/>
          <w:color w:val="333333"/>
        </w:rPr>
        <w:t>M1</w:t>
      </w:r>
      <w:r>
        <w:rPr>
          <w:rFonts w:ascii="Arial" w:hAnsi="Arial" w:cs="Arial" w:hint="eastAsia"/>
          <w:color w:val="333333"/>
        </w:rPr>
        <w:t>上。</w:t>
      </w:r>
    </w:p>
    <w:p w:rsidR="00267C4F" w:rsidRDefault="00267C4F" w:rsidP="00267C4F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案例六：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1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 xml:space="preserve"> S1</w:t>
      </w:r>
      <w:r>
        <w:rPr>
          <w:rFonts w:ascii="Arial" w:hAnsi="Arial" w:cs="Arial" w:hint="eastAsia"/>
          <w:color w:val="333333"/>
        </w:rPr>
        <w:t>、</w:t>
      </w:r>
      <w:r>
        <w:rPr>
          <w:rFonts w:ascii="Arial" w:hAnsi="Arial" w:cs="Arial" w:hint="eastAsia"/>
          <w:color w:val="333333"/>
        </w:rPr>
        <w:t>S2</w:t>
      </w:r>
      <w:r>
        <w:rPr>
          <w:rFonts w:ascii="Arial" w:hAnsi="Arial" w:cs="Arial" w:hint="eastAsia"/>
          <w:color w:val="333333"/>
        </w:rPr>
        <w:t>都停止，则读操作在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上。</w:t>
      </w:r>
    </w:p>
    <w:p w:rsidR="00267C4F" w:rsidRDefault="00267C4F" w:rsidP="00267C4F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案例七：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2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 xml:space="preserve"> S1</w:t>
      </w:r>
      <w:r>
        <w:rPr>
          <w:rFonts w:ascii="Arial" w:hAnsi="Arial" w:cs="Arial" w:hint="eastAsia"/>
          <w:color w:val="333333"/>
        </w:rPr>
        <w:t>停止，则读操作在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上，</w:t>
      </w:r>
      <w:r>
        <w:rPr>
          <w:rFonts w:ascii="Arial" w:hAnsi="Arial" w:cs="Arial" w:hint="eastAsia"/>
          <w:color w:val="333333"/>
        </w:rPr>
        <w:t>M1</w:t>
      </w:r>
      <w:r>
        <w:rPr>
          <w:rFonts w:ascii="Arial" w:hAnsi="Arial" w:cs="Arial" w:hint="eastAsia"/>
          <w:color w:val="333333"/>
        </w:rPr>
        <w:t>、</w:t>
      </w:r>
      <w:r>
        <w:rPr>
          <w:rFonts w:ascii="Arial" w:hAnsi="Arial" w:cs="Arial" w:hint="eastAsia"/>
          <w:color w:val="333333"/>
        </w:rPr>
        <w:t>S2</w:t>
      </w:r>
      <w:r>
        <w:rPr>
          <w:rFonts w:ascii="Arial" w:hAnsi="Arial" w:cs="Arial" w:hint="eastAsia"/>
          <w:color w:val="333333"/>
        </w:rPr>
        <w:t>上。</w:t>
      </w:r>
    </w:p>
    <w:p w:rsidR="00573DBC" w:rsidRDefault="00573DBC" w:rsidP="00573DBC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案例八：</w:t>
      </w:r>
      <w:r>
        <w:rPr>
          <w:rFonts w:ascii="Arial" w:hAnsi="Arial" w:cs="Arial" w:hint="eastAsia"/>
          <w:color w:val="333333"/>
        </w:rPr>
        <w:t>balance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2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 xml:space="preserve"> S1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S2</w:t>
      </w:r>
      <w:r>
        <w:rPr>
          <w:rFonts w:ascii="Arial" w:hAnsi="Arial" w:cs="Arial" w:hint="eastAsia"/>
          <w:color w:val="333333"/>
        </w:rPr>
        <w:t>都停止，则读操作在</w:t>
      </w:r>
      <w:r>
        <w:rPr>
          <w:rFonts w:ascii="Arial" w:hAnsi="Arial" w:cs="Arial" w:hint="eastAsia"/>
          <w:color w:val="333333"/>
        </w:rPr>
        <w:t>M2</w:t>
      </w:r>
      <w:r>
        <w:rPr>
          <w:rFonts w:ascii="Arial" w:hAnsi="Arial" w:cs="Arial" w:hint="eastAsia"/>
          <w:color w:val="333333"/>
        </w:rPr>
        <w:t>上，</w:t>
      </w:r>
      <w:r>
        <w:rPr>
          <w:rFonts w:ascii="Arial" w:hAnsi="Arial" w:cs="Arial" w:hint="eastAsia"/>
          <w:color w:val="333333"/>
        </w:rPr>
        <w:t>M1</w:t>
      </w:r>
      <w:r>
        <w:rPr>
          <w:rFonts w:ascii="Arial" w:hAnsi="Arial" w:cs="Arial" w:hint="eastAsia"/>
          <w:color w:val="333333"/>
        </w:rPr>
        <w:t>上。</w:t>
      </w:r>
    </w:p>
    <w:p w:rsidR="00573DBC" w:rsidRDefault="00573DBC" w:rsidP="00267C4F">
      <w:pPr>
        <w:rPr>
          <w:rFonts w:ascii="Arial" w:hAnsi="Arial" w:cs="Arial"/>
          <w:color w:val="333333"/>
        </w:rPr>
      </w:pPr>
    </w:p>
    <w:p w:rsidR="00267C4F" w:rsidRDefault="00267C4F" w:rsidP="00267C4F">
      <w:pPr>
        <w:rPr>
          <w:rFonts w:ascii="Arial" w:hAnsi="Arial" w:cs="Arial"/>
          <w:color w:val="333333"/>
        </w:rPr>
      </w:pPr>
    </w:p>
    <w:p w:rsidR="00267C4F" w:rsidRDefault="00267C4F" w:rsidP="00267C4F">
      <w:pPr>
        <w:rPr>
          <w:rFonts w:ascii="Arial" w:hAnsi="Arial" w:cs="Arial"/>
          <w:color w:val="333333"/>
        </w:rPr>
      </w:pPr>
    </w:p>
    <w:p w:rsidR="00267C4F" w:rsidRDefault="00267C4F" w:rsidP="00814C57">
      <w:pPr>
        <w:rPr>
          <w:rFonts w:ascii="Arial" w:hAnsi="Arial" w:cs="Arial"/>
          <w:color w:val="333333"/>
        </w:rPr>
      </w:pPr>
    </w:p>
    <w:p w:rsidR="00814C57" w:rsidRDefault="00814C57" w:rsidP="00814C57">
      <w:pPr>
        <w:rPr>
          <w:rFonts w:ascii="Arial" w:hAnsi="Arial" w:cs="Arial"/>
          <w:color w:val="333333"/>
        </w:rPr>
      </w:pPr>
    </w:p>
    <w:p w:rsidR="00814C57" w:rsidRDefault="00814C57" w:rsidP="00814C57">
      <w:pPr>
        <w:rPr>
          <w:rFonts w:ascii="Arial" w:hAnsi="Arial" w:cs="Arial"/>
          <w:color w:val="333333"/>
        </w:rPr>
      </w:pPr>
    </w:p>
    <w:p w:rsidR="00814C57" w:rsidRDefault="00814C57" w:rsidP="00814C57">
      <w:pPr>
        <w:rPr>
          <w:rFonts w:ascii="Arial" w:hAnsi="Arial" w:cs="Arial"/>
          <w:color w:val="333333"/>
        </w:rPr>
      </w:pPr>
    </w:p>
    <w:p w:rsidR="00814C57" w:rsidRPr="00814C57" w:rsidRDefault="00814C57" w:rsidP="00814C57">
      <w:pPr>
        <w:rPr>
          <w:rFonts w:ascii="Arial" w:hAnsi="Arial" w:cs="Arial"/>
          <w:color w:val="333333"/>
        </w:rPr>
      </w:pPr>
    </w:p>
    <w:p w:rsidR="00814C57" w:rsidRPr="00814C57" w:rsidRDefault="00814C57" w:rsidP="00747DDF">
      <w:pPr>
        <w:rPr>
          <w:rFonts w:ascii="Arial" w:hAnsi="Arial" w:cs="Arial"/>
          <w:color w:val="333333"/>
        </w:rPr>
      </w:pPr>
    </w:p>
    <w:p w:rsidR="00814C57" w:rsidRPr="00814C57" w:rsidRDefault="00814C57" w:rsidP="00747DDF">
      <w:pPr>
        <w:rPr>
          <w:rFonts w:ascii="Arial" w:hAnsi="Arial" w:cs="Arial"/>
          <w:b/>
          <w:color w:val="333333"/>
        </w:rPr>
      </w:pPr>
    </w:p>
    <w:p w:rsidR="00747DDF" w:rsidRDefault="00747DDF" w:rsidP="00747DDF">
      <w:pPr>
        <w:rPr>
          <w:rFonts w:ascii="Arial" w:hAnsi="Arial" w:cs="Arial"/>
          <w:color w:val="333333"/>
        </w:rPr>
      </w:pPr>
    </w:p>
    <w:p w:rsidR="00747DDF" w:rsidRDefault="00747DDF">
      <w:pPr>
        <w:rPr>
          <w:rFonts w:ascii="Arial" w:hAnsi="Arial" w:cs="Arial"/>
          <w:color w:val="333333"/>
        </w:rPr>
      </w:pPr>
    </w:p>
    <w:sectPr w:rsidR="00747D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4D3" w:rsidRDefault="008B24D3" w:rsidP="002C7B4A">
      <w:pPr>
        <w:spacing w:after="0" w:line="240" w:lineRule="auto"/>
      </w:pPr>
      <w:r>
        <w:separator/>
      </w:r>
    </w:p>
  </w:endnote>
  <w:endnote w:type="continuationSeparator" w:id="0">
    <w:p w:rsidR="008B24D3" w:rsidRDefault="008B24D3" w:rsidP="002C7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4D3" w:rsidRDefault="008B24D3" w:rsidP="002C7B4A">
      <w:pPr>
        <w:spacing w:after="0" w:line="240" w:lineRule="auto"/>
      </w:pPr>
      <w:r>
        <w:separator/>
      </w:r>
    </w:p>
  </w:footnote>
  <w:footnote w:type="continuationSeparator" w:id="0">
    <w:p w:rsidR="008B24D3" w:rsidRDefault="008B24D3" w:rsidP="002C7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267C4F"/>
    <w:rsid w:val="00293483"/>
    <w:rsid w:val="002C4236"/>
    <w:rsid w:val="002C7B4A"/>
    <w:rsid w:val="00394FCA"/>
    <w:rsid w:val="003A1A2A"/>
    <w:rsid w:val="004B3A9A"/>
    <w:rsid w:val="00573DBC"/>
    <w:rsid w:val="006D2744"/>
    <w:rsid w:val="00747DDF"/>
    <w:rsid w:val="00814C57"/>
    <w:rsid w:val="008B24D3"/>
    <w:rsid w:val="008E2748"/>
    <w:rsid w:val="0095362F"/>
    <w:rsid w:val="00A37987"/>
    <w:rsid w:val="00B35D88"/>
    <w:rsid w:val="00D640B3"/>
    <w:rsid w:val="00DE79F3"/>
    <w:rsid w:val="00E3411F"/>
    <w:rsid w:val="00E35637"/>
    <w:rsid w:val="00E7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3411F"/>
    <w:rPr>
      <w:b/>
      <w:bCs/>
    </w:rPr>
  </w:style>
  <w:style w:type="character" w:customStyle="1" w:styleId="1Char">
    <w:name w:val="标题 1 Char"/>
    <w:basedOn w:val="a0"/>
    <w:link w:val="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47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747DD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2C7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C7B4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C7B4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C7B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3411F"/>
    <w:rPr>
      <w:b/>
      <w:bCs/>
    </w:rPr>
  </w:style>
  <w:style w:type="character" w:customStyle="1" w:styleId="1Char">
    <w:name w:val="标题 1 Char"/>
    <w:basedOn w:val="a0"/>
    <w:link w:val="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47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747DD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2C7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C7B4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C7B4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C7B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tianxq</cp:lastModifiedBy>
  <cp:revision>15</cp:revision>
  <dcterms:created xsi:type="dcterms:W3CDTF">2013-12-19T06:18:00Z</dcterms:created>
  <dcterms:modified xsi:type="dcterms:W3CDTF">2014-04-08T03:30:00Z</dcterms:modified>
</cp:coreProperties>
</file>